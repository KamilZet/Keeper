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96" w:rsidRDefault="00A67B96" w:rsidP="00A67B96">
      <w:r>
        <w:t>Cześć,</w:t>
      </w:r>
    </w:p>
    <w:p w:rsidR="00A67B96" w:rsidRDefault="00A67B96" w:rsidP="00A67B96"/>
    <w:p w:rsidR="00A67B96" w:rsidRDefault="00A67B96" w:rsidP="00A67B96">
      <w:r>
        <w:t>mam kilka pytań, daj znać kiedy mogę przyjść przegadać.</w:t>
      </w:r>
    </w:p>
    <w:p w:rsidR="00A67B96" w:rsidRDefault="00A67B96" w:rsidP="00A67B96"/>
    <w:p w:rsidR="00A67B96" w:rsidRDefault="00A67B96" w:rsidP="00A67B96"/>
    <w:p w:rsidR="00A67B96" w:rsidRDefault="00A67B96" w:rsidP="00A67B96"/>
    <w:p w:rsidR="00A67B96" w:rsidRDefault="00A67B96" w:rsidP="00A67B96">
      <w:r>
        <w:t>Zmiana danych beneficjenta</w:t>
      </w:r>
    </w:p>
    <w:p w:rsidR="00A67B96" w:rsidRDefault="00A67B96" w:rsidP="00A67B96">
      <w:pPr>
        <w:pStyle w:val="Akapitzlist"/>
        <w:numPr>
          <w:ilvl w:val="0"/>
          <w:numId w:val="1"/>
        </w:numPr>
      </w:pPr>
      <w:r>
        <w:t>Czy zachowujemy dane historyczne?</w:t>
      </w:r>
      <w:r>
        <w:t xml:space="preserve"> – zachowujemy (np. zmiana nazwiska)</w:t>
      </w:r>
    </w:p>
    <w:p w:rsidR="00A67B96" w:rsidRDefault="00A67B96" w:rsidP="00A67B96"/>
    <w:p w:rsidR="00A67B96" w:rsidRDefault="00A67B96" w:rsidP="00A67B96">
      <w:r>
        <w:t>Przypisanie beneficjenta do pracownika</w:t>
      </w:r>
    </w:p>
    <w:p w:rsidR="00A67B96" w:rsidRDefault="00A67B96" w:rsidP="00A67B96">
      <w:pPr>
        <w:pStyle w:val="Akapitzlist"/>
        <w:numPr>
          <w:ilvl w:val="0"/>
          <w:numId w:val="1"/>
        </w:numPr>
      </w:pPr>
      <w:r>
        <w:t xml:space="preserve">Czy beneficjent może być związany z kilkoma pracownikami (np. jakimś cudem pracownik A daje mu </w:t>
      </w:r>
      <w:proofErr w:type="spellStart"/>
      <w:r>
        <w:t>MediCover</w:t>
      </w:r>
      <w:proofErr w:type="spellEnd"/>
      <w:r>
        <w:t xml:space="preserve">, a pracownik B </w:t>
      </w:r>
      <w:proofErr w:type="spellStart"/>
      <w:r>
        <w:t>MultiSport</w:t>
      </w:r>
      <w:proofErr w:type="spellEnd"/>
      <w:r>
        <w:t>)?</w:t>
      </w:r>
      <w:r>
        <w:t xml:space="preserve"> –mogą (</w:t>
      </w:r>
      <w:proofErr w:type="spellStart"/>
      <w:r>
        <w:t>table</w:t>
      </w:r>
      <w:proofErr w:type="spellEnd"/>
      <w:r>
        <w:t xml:space="preserve"> N:N)</w:t>
      </w:r>
    </w:p>
    <w:p w:rsidR="00A67B96" w:rsidDel="0006401E" w:rsidRDefault="00A67B96" w:rsidP="00A67B96">
      <w:pPr>
        <w:pStyle w:val="Akapitzlist"/>
        <w:numPr>
          <w:ilvl w:val="0"/>
          <w:numId w:val="1"/>
        </w:numPr>
        <w:rPr>
          <w:del w:id="0" w:author="Kamil Zien" w:date="2014-09-19T14:52:00Z"/>
        </w:rPr>
      </w:pPr>
      <w:bookmarkStart w:id="1" w:name="_GoBack"/>
      <w:bookmarkEnd w:id="1"/>
      <w:del w:id="2" w:author="Kamil Zien" w:date="2014-09-19T14:52:00Z">
        <w:r w:rsidDel="0006401E">
          <w:delText>Czy beneficjent może skończyć korzystanie wcześniej niż pracownik-rodzic?</w:delText>
        </w:r>
        <w:r w:rsidDel="0006401E">
          <w:delText xml:space="preserve"> (może)</w:delText>
        </w:r>
      </w:del>
    </w:p>
    <w:p w:rsidR="00FC5A03" w:rsidRDefault="00FC5A03" w:rsidP="00A67B96">
      <w:pPr>
        <w:pStyle w:val="Akapitzlist"/>
        <w:numPr>
          <w:ilvl w:val="0"/>
          <w:numId w:val="1"/>
        </w:numPr>
      </w:pPr>
      <w:ins w:id="3" w:author="Kamil Zien" w:date="2014-09-19T14:51:00Z">
        <w:r>
          <w:t xml:space="preserve">Czy </w:t>
        </w:r>
        <w:r w:rsidR="0006401E">
          <w:t>beneficjenci w ramach jednego pakietu mogą rozpocząć</w:t>
        </w:r>
      </w:ins>
      <w:ins w:id="4" w:author="Kamil Zien" w:date="2014-09-19T14:52:00Z">
        <w:r w:rsidR="0006401E">
          <w:t xml:space="preserve"> / zakończyć </w:t>
        </w:r>
        <w:proofErr w:type="spellStart"/>
        <w:r w:rsidR="0006401E">
          <w:t>udzał</w:t>
        </w:r>
        <w:proofErr w:type="spellEnd"/>
        <w:r w:rsidR="0006401E">
          <w:t xml:space="preserve"> w pakiecie w różnych okresach: tak</w:t>
        </w:r>
      </w:ins>
    </w:p>
    <w:p w:rsidR="00A67B96" w:rsidRDefault="00A67B96" w:rsidP="00A67B96"/>
    <w:p w:rsidR="00A67B96" w:rsidRDefault="00A67B96" w:rsidP="00A67B96">
      <w:r>
        <w:t>System notatek</w:t>
      </w:r>
    </w:p>
    <w:p w:rsidR="00A67B96" w:rsidRDefault="00A67B96" w:rsidP="00A67B96">
      <w:pPr>
        <w:pStyle w:val="Akapitzlist"/>
        <w:numPr>
          <w:ilvl w:val="0"/>
          <w:numId w:val="2"/>
        </w:numPr>
      </w:pPr>
      <w:r>
        <w:t>W jaki sposób to wykorzystywać?</w:t>
      </w:r>
      <w:r>
        <w:t xml:space="preserve"> </w:t>
      </w:r>
      <w:r w:rsidR="001E30F4">
        <w:t>–</w:t>
      </w:r>
      <w:r>
        <w:t xml:space="preserve"> </w:t>
      </w:r>
      <w:r w:rsidR="001E30F4">
        <w:t>notatka do każdej zalogowanej operacji</w:t>
      </w:r>
    </w:p>
    <w:p w:rsidR="00A67B96" w:rsidRDefault="00A67B96" w:rsidP="00A67B96"/>
    <w:p w:rsidR="001E30F4" w:rsidRDefault="001E30F4" w:rsidP="001E30F4">
      <w:r>
        <w:t xml:space="preserve">Raportowanie </w:t>
      </w:r>
      <w:proofErr w:type="spellStart"/>
      <w:r>
        <w:t>MediCover</w:t>
      </w:r>
      <w:proofErr w:type="spellEnd"/>
    </w:p>
    <w:p w:rsidR="00BA10C9" w:rsidRDefault="001E30F4" w:rsidP="001E30F4">
      <w:pPr>
        <w:pStyle w:val="Akapitzlist"/>
        <w:numPr>
          <w:ilvl w:val="0"/>
          <w:numId w:val="2"/>
        </w:numPr>
      </w:pPr>
      <w:r>
        <w:t>Ceny pakietów dla danego roku zostaną ogłoszone np. w 2 miesiącu tego roku. Z jakimi cenami raportować pierwszy miesiąc?</w:t>
      </w:r>
      <w:r>
        <w:t xml:space="preserve"> – wyrównanie w miesiącu, w którym znany jest nowy cennik</w:t>
      </w:r>
      <w:r w:rsidR="00BA10C9">
        <w:t>. W momencie aktualizacji cennika, sprawdzenie, ile okresów rozliczeniowych minęło od czasu, od kiedy nowy cennik powinien być aktywny, co skutkuje wyświetleniem monitu o wygenerowanie raportów wyrównujących</w:t>
      </w:r>
    </w:p>
    <w:p w:rsidR="00BA10C9" w:rsidRDefault="00BA10C9" w:rsidP="001E30F4">
      <w:pPr>
        <w:pStyle w:val="Akapitzlist"/>
        <w:numPr>
          <w:ilvl w:val="0"/>
          <w:numId w:val="2"/>
        </w:numPr>
      </w:pPr>
    </w:p>
    <w:p w:rsidR="001E30F4" w:rsidRDefault="001E30F4" w:rsidP="001E30F4">
      <w:pPr>
        <w:pStyle w:val="Akapitzlist"/>
        <w:numPr>
          <w:ilvl w:val="0"/>
          <w:numId w:val="2"/>
        </w:numPr>
      </w:pPr>
      <w:r>
        <w:t xml:space="preserve">Zmiana cennika pakietu: proponuję ustawiać tylko datę początku okresu </w:t>
      </w:r>
      <w:proofErr w:type="spellStart"/>
      <w:r>
        <w:t>waznosci</w:t>
      </w:r>
      <w:proofErr w:type="spellEnd"/>
      <w:r>
        <w:t xml:space="preserve"> (bez końca okresu </w:t>
      </w:r>
      <w:proofErr w:type="spellStart"/>
      <w:r>
        <w:t>waznosci</w:t>
      </w:r>
      <w:proofErr w:type="spellEnd"/>
      <w:r>
        <w:t xml:space="preserve">), w momencie aktualizacji data końca </w:t>
      </w:r>
      <w:proofErr w:type="spellStart"/>
      <w:r>
        <w:t>waznosci</w:t>
      </w:r>
      <w:proofErr w:type="spellEnd"/>
      <w:r>
        <w:t xml:space="preserve"> poprzedniego cennika ustala się </w:t>
      </w:r>
      <w:proofErr w:type="spellStart"/>
      <w:r>
        <w:t>automatemk</w:t>
      </w:r>
      <w:proofErr w:type="spellEnd"/>
      <w:r>
        <w:t xml:space="preserve"> na (data </w:t>
      </w:r>
      <w:proofErr w:type="spellStart"/>
      <w:r>
        <w:t>waznosci</w:t>
      </w:r>
      <w:proofErr w:type="spellEnd"/>
      <w:r>
        <w:t xml:space="preserve"> nowego cennika – 1)?</w:t>
      </w:r>
    </w:p>
    <w:p w:rsidR="00D24D52" w:rsidRDefault="0006401E" w:rsidP="001E30F4"/>
    <w:sectPr w:rsidR="00D24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B3A"/>
    <w:multiLevelType w:val="hybridMultilevel"/>
    <w:tmpl w:val="BA5E1EA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067692C"/>
    <w:multiLevelType w:val="hybridMultilevel"/>
    <w:tmpl w:val="A5DEB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96"/>
    <w:rsid w:val="0006401E"/>
    <w:rsid w:val="001E30F4"/>
    <w:rsid w:val="007917E1"/>
    <w:rsid w:val="00A67B96"/>
    <w:rsid w:val="00BA10C9"/>
    <w:rsid w:val="00DA222C"/>
    <w:rsid w:val="00E8280A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7B96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B96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640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6401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6401E"/>
    <w:rPr>
      <w:rFonts w:ascii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640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6401E"/>
    <w:rPr>
      <w:rFonts w:ascii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40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4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7B96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B96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640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6401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6401E"/>
    <w:rPr>
      <w:rFonts w:ascii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640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6401E"/>
    <w:rPr>
      <w:rFonts w:ascii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40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GroupM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Zien</dc:creator>
  <cp:lastModifiedBy>Kamil Zien</cp:lastModifiedBy>
  <cp:revision>3</cp:revision>
  <dcterms:created xsi:type="dcterms:W3CDTF">2014-09-19T11:07:00Z</dcterms:created>
  <dcterms:modified xsi:type="dcterms:W3CDTF">2014-09-19T12:52:00Z</dcterms:modified>
</cp:coreProperties>
</file>